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63566" w14:textId="77777777" w:rsidR="00EA7F86" w:rsidRDefault="00F0361B">
      <w:r>
        <w:t>SKAGIT VALLEY SENIOR VILLAGE</w:t>
      </w:r>
    </w:p>
    <w:p w14:paraId="1EBB3956" w14:textId="77777777" w:rsidR="00F0361B" w:rsidRDefault="00F0361B">
      <w:r>
        <w:t>WEB SITE</w:t>
      </w:r>
    </w:p>
    <w:p w14:paraId="0F936353" w14:textId="77777777" w:rsidR="00F0361B" w:rsidRDefault="00F0361B">
      <w:r>
        <w:t>DRAFT CONTENT</w:t>
      </w:r>
    </w:p>
    <w:p w14:paraId="24561AC8" w14:textId="77777777" w:rsidR="00F0361B" w:rsidRDefault="00F0361B">
      <w:r>
        <w:t>August 13, 2012</w:t>
      </w:r>
    </w:p>
    <w:p w14:paraId="164E23E8" w14:textId="77777777" w:rsidR="00F0361B" w:rsidRDefault="00F0361B"/>
    <w:p w14:paraId="4EC42611" w14:textId="77777777" w:rsidR="00F0361B" w:rsidRDefault="00F0361B">
      <w:r>
        <w:t>SERVICES AND AMENITIES</w:t>
      </w:r>
    </w:p>
    <w:p w14:paraId="55F52926" w14:textId="77777777" w:rsidR="00F0361B" w:rsidRDefault="00F0361B"/>
    <w:p w14:paraId="393881E1" w14:textId="77777777" w:rsidR="00F0361B" w:rsidRDefault="00F0361B">
      <w:r>
        <w:t>Whether you are a resident in</w:t>
      </w:r>
      <w:r w:rsidR="00CB18A4">
        <w:t xml:space="preserve"> a cottage, retirement</w:t>
      </w:r>
      <w:r>
        <w:t xml:space="preserve"> or assisted living apartment you’ll enjoy the following services and amenities:</w:t>
      </w:r>
    </w:p>
    <w:p w14:paraId="47DB5DDE" w14:textId="77777777" w:rsidR="00F0361B" w:rsidRDefault="00F0361B"/>
    <w:p w14:paraId="45ACF247" w14:textId="0C8BA644" w:rsidR="00F0361B" w:rsidDel="00C52E3C" w:rsidRDefault="00CB18A4" w:rsidP="00F0361B">
      <w:pPr>
        <w:pStyle w:val="ListParagraph"/>
        <w:numPr>
          <w:ilvl w:val="0"/>
          <w:numId w:val="1"/>
        </w:numPr>
        <w:rPr>
          <w:del w:id="0" w:author="Warren Page" w:date="2012-08-14T07:09:00Z"/>
        </w:rPr>
      </w:pPr>
      <w:del w:id="1" w:author="Warren Page" w:date="2012-08-14T07:09:00Z">
        <w:r w:rsidDel="00C52E3C">
          <w:delText xml:space="preserve">Extended Dining </w:delText>
        </w:r>
        <w:r w:rsidRPr="00EF5CA1" w:rsidDel="00C52E3C">
          <w:rPr>
            <w:color w:val="4F81BD" w:themeColor="accent1"/>
          </w:rPr>
          <w:delText>Culinary Experience</w:delText>
        </w:r>
        <w:r w:rsidDel="00C52E3C">
          <w:delText xml:space="preserve"> includes delicious breakfast and standard fare or Chef Specials for lunch and dinner </w:delText>
        </w:r>
        <w:r w:rsidRPr="00EF5CA1" w:rsidDel="00C52E3C">
          <w:rPr>
            <w:color w:val="4F81BD" w:themeColor="accent1"/>
          </w:rPr>
          <w:delText>Sample Menu</w:delText>
        </w:r>
      </w:del>
    </w:p>
    <w:p w14:paraId="16D76576" w14:textId="252243E0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2" w:author="Warren Page" w:date="2012-08-14T07:09:00Z"/>
        </w:rPr>
      </w:pPr>
      <w:del w:id="3" w:author="Warren Page" w:date="2012-08-14T07:09:00Z">
        <w:r w:rsidDel="00C52E3C">
          <w:delText>Robust wellness program embraces your mind, body and spirit</w:delText>
        </w:r>
      </w:del>
    </w:p>
    <w:p w14:paraId="10CA7753" w14:textId="2E92BDF2" w:rsidR="00D05D14" w:rsidDel="00C52E3C" w:rsidRDefault="00D05D14" w:rsidP="00F0361B">
      <w:pPr>
        <w:pStyle w:val="ListParagraph"/>
        <w:numPr>
          <w:ilvl w:val="0"/>
          <w:numId w:val="1"/>
        </w:numPr>
        <w:rPr>
          <w:del w:id="4" w:author="Warren Page" w:date="2012-08-14T07:09:00Z"/>
        </w:rPr>
      </w:pPr>
      <w:del w:id="5" w:author="Warren Page" w:date="2012-08-14T06:56:00Z">
        <w:r w:rsidDel="008A1F44">
          <w:delText>Paved walking trails</w:delText>
        </w:r>
      </w:del>
    </w:p>
    <w:p w14:paraId="605C2746" w14:textId="521D231E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6" w:author="Warren Page" w:date="2012-08-14T07:09:00Z"/>
        </w:rPr>
      </w:pPr>
      <w:del w:id="7" w:author="Warren Page" w:date="2012-08-14T07:09:00Z">
        <w:r w:rsidDel="00C52E3C">
          <w:delText>Events and activities to keep you engaged with friends and neighbors</w:delText>
        </w:r>
      </w:del>
    </w:p>
    <w:p w14:paraId="4A5B863D" w14:textId="42D90A91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8" w:author="Warren Page" w:date="2012-08-14T07:09:00Z"/>
        </w:rPr>
      </w:pPr>
      <w:del w:id="9" w:author="Warren Page" w:date="2012-08-14T06:56:00Z">
        <w:r w:rsidDel="008A1F44">
          <w:delText>Housekeeping and linen service weekly for your convenience</w:delText>
        </w:r>
      </w:del>
    </w:p>
    <w:p w14:paraId="3439BBE3" w14:textId="48E8E6D0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10" w:author="Warren Page" w:date="2012-08-14T07:09:00Z"/>
        </w:rPr>
      </w:pPr>
      <w:del w:id="11" w:author="Warren Page" w:date="2012-08-14T07:09:00Z">
        <w:r w:rsidDel="00C52E3C">
          <w:delText>Scheduled transportation for pre-arranged appointments, shopping and outings</w:delText>
        </w:r>
      </w:del>
    </w:p>
    <w:p w14:paraId="25E9B242" w14:textId="4DA5268A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12" w:author="Warren Page" w:date="2012-08-14T07:09:00Z"/>
        </w:rPr>
      </w:pPr>
      <w:del w:id="13" w:author="Warren Page" w:date="2012-08-14T07:09:00Z">
        <w:r w:rsidDel="00C52E3C">
          <w:delText>Emergency communication system for your security</w:delText>
        </w:r>
      </w:del>
    </w:p>
    <w:p w14:paraId="116849B3" w14:textId="2C68570C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14" w:author="Warren Page" w:date="2012-08-14T07:09:00Z"/>
        </w:rPr>
      </w:pPr>
      <w:del w:id="15" w:author="Warren Page" w:date="2012-08-14T07:09:00Z">
        <w:r w:rsidDel="00C52E3C">
          <w:delText>All utilities included in monthly rent except cable and telephone</w:delText>
        </w:r>
      </w:del>
    </w:p>
    <w:p w14:paraId="68E00296" w14:textId="19141F29" w:rsidR="00CB18A4" w:rsidDel="00C52E3C" w:rsidRDefault="00CB18A4" w:rsidP="00F0361B">
      <w:pPr>
        <w:pStyle w:val="ListParagraph"/>
        <w:numPr>
          <w:ilvl w:val="0"/>
          <w:numId w:val="1"/>
        </w:numPr>
        <w:rPr>
          <w:del w:id="16" w:author="Warren Page" w:date="2012-08-14T07:09:00Z"/>
        </w:rPr>
      </w:pPr>
      <w:del w:id="17" w:author="Warren Page" w:date="2012-08-14T07:09:00Z">
        <w:r w:rsidDel="00C52E3C">
          <w:delText>Individually controlled heating and air conditioning</w:delText>
        </w:r>
      </w:del>
    </w:p>
    <w:p w14:paraId="3545C0F6" w14:textId="05A50BAD" w:rsidR="00D05D14" w:rsidDel="00C52E3C" w:rsidRDefault="00CB18A4" w:rsidP="00F0361B">
      <w:pPr>
        <w:pStyle w:val="ListParagraph"/>
        <w:numPr>
          <w:ilvl w:val="0"/>
          <w:numId w:val="1"/>
        </w:numPr>
        <w:rPr>
          <w:del w:id="18" w:author="Warren Page" w:date="2012-08-14T07:09:00Z"/>
        </w:rPr>
      </w:pPr>
      <w:del w:id="19" w:author="Warren Page" w:date="2012-08-14T07:09:00Z">
        <w:r w:rsidDel="00C52E3C">
          <w:delText>Activity venues so you can stretch your body, learn something new, enjoy your neighbors, appreciate every moment</w:delText>
        </w:r>
        <w:r w:rsidR="00D05D14" w:rsidDel="00C52E3C">
          <w:delText xml:space="preserve"> – The Great Room, Billiard Room, Activity Rooms, Theater, Computer Center</w:delText>
        </w:r>
      </w:del>
    </w:p>
    <w:p w14:paraId="38ED28E5" w14:textId="6FE7AF04" w:rsidR="00D05D14" w:rsidDel="00C52E3C" w:rsidRDefault="00D05D14" w:rsidP="00F0361B">
      <w:pPr>
        <w:pStyle w:val="ListParagraph"/>
        <w:numPr>
          <w:ilvl w:val="0"/>
          <w:numId w:val="1"/>
        </w:numPr>
        <w:rPr>
          <w:del w:id="20" w:author="Warren Page" w:date="2012-08-14T07:09:00Z"/>
        </w:rPr>
      </w:pPr>
      <w:del w:id="21" w:author="Warren Page" w:date="2012-08-14T07:09:00Z">
        <w:r w:rsidDel="00C52E3C">
          <w:delText xml:space="preserve">Private dining room </w:delText>
        </w:r>
      </w:del>
      <w:del w:id="22" w:author="Warren Page" w:date="2012-08-14T06:57:00Z">
        <w:r w:rsidDel="008A1F44">
          <w:delText>in the main building</w:delText>
        </w:r>
      </w:del>
      <w:del w:id="23" w:author="Warren Page" w:date="2012-08-14T07:09:00Z">
        <w:r w:rsidDel="00C52E3C">
          <w:delText xml:space="preserve"> for family get-togethers and special occasions</w:delText>
        </w:r>
      </w:del>
    </w:p>
    <w:p w14:paraId="3009BD3B" w14:textId="6C5E2C91" w:rsidR="00D05D14" w:rsidDel="00C52E3C" w:rsidRDefault="00D05D14" w:rsidP="00F0361B">
      <w:pPr>
        <w:pStyle w:val="ListParagraph"/>
        <w:numPr>
          <w:ilvl w:val="0"/>
          <w:numId w:val="1"/>
        </w:numPr>
        <w:rPr>
          <w:del w:id="24" w:author="Warren Page" w:date="2012-08-14T07:09:00Z"/>
        </w:rPr>
      </w:pPr>
      <w:del w:id="25" w:author="Warren Page" w:date="2012-08-14T07:09:00Z">
        <w:r w:rsidDel="00C52E3C">
          <w:delText>2 libraries for quiet enjoyment or lively book club discussions</w:delText>
        </w:r>
      </w:del>
    </w:p>
    <w:p w14:paraId="2E146663" w14:textId="73E0B97F" w:rsidR="00F167AD" w:rsidDel="00C52E3C" w:rsidRDefault="00F167AD" w:rsidP="00CB18A4">
      <w:pPr>
        <w:rPr>
          <w:del w:id="26" w:author="Warren Page" w:date="2012-08-14T07:09:00Z"/>
        </w:rPr>
      </w:pPr>
    </w:p>
    <w:p w14:paraId="0EB06626" w14:textId="22CD7A87" w:rsidR="00F167AD" w:rsidDel="00C52E3C" w:rsidRDefault="00F167AD" w:rsidP="00CB18A4">
      <w:pPr>
        <w:rPr>
          <w:del w:id="27" w:author="Warren Page" w:date="2012-08-14T07:09:00Z"/>
        </w:rPr>
      </w:pPr>
      <w:del w:id="28" w:author="Warren Page" w:date="2012-08-14T07:09:00Z">
        <w:r w:rsidDel="00C52E3C">
          <w:delText>Assisted Living Additional Services</w:delText>
        </w:r>
      </w:del>
    </w:p>
    <w:p w14:paraId="09338719" w14:textId="0F29A3FA" w:rsidR="00F167AD" w:rsidDel="00C52E3C" w:rsidRDefault="00F167AD" w:rsidP="00F167AD">
      <w:pPr>
        <w:pStyle w:val="ListParagraph"/>
        <w:numPr>
          <w:ilvl w:val="0"/>
          <w:numId w:val="2"/>
        </w:numPr>
        <w:rPr>
          <w:del w:id="29" w:author="Warren Page" w:date="2012-08-14T07:09:00Z"/>
        </w:rPr>
      </w:pPr>
      <w:del w:id="30" w:author="Warren Page" w:date="2012-08-14T07:09:00Z">
        <w:r w:rsidDel="00C52E3C">
          <w:delText>Personalized care services</w:delText>
        </w:r>
        <w:r w:rsidR="00D05D14" w:rsidDel="00C52E3C">
          <w:delText xml:space="preserve"> at additional fees based on individual health assessment</w:delText>
        </w:r>
      </w:del>
    </w:p>
    <w:p w14:paraId="11B360B9" w14:textId="21CC24DB" w:rsidR="00D05D14" w:rsidDel="00C52E3C" w:rsidRDefault="00D05D14" w:rsidP="00F167AD">
      <w:pPr>
        <w:pStyle w:val="ListParagraph"/>
        <w:numPr>
          <w:ilvl w:val="0"/>
          <w:numId w:val="2"/>
        </w:numPr>
        <w:rPr>
          <w:del w:id="31" w:author="Warren Page" w:date="2012-08-14T07:09:00Z"/>
        </w:rPr>
      </w:pPr>
      <w:del w:id="32" w:author="Warren Page" w:date="2012-08-14T07:09:00Z">
        <w:r w:rsidDel="00C52E3C">
          <w:delText>24-hour staffing to respond to resident needs</w:delText>
        </w:r>
      </w:del>
    </w:p>
    <w:p w14:paraId="30DB0F2C" w14:textId="2FAEA5B3" w:rsidR="00D05D14" w:rsidDel="00C52E3C" w:rsidRDefault="00D05D14" w:rsidP="00D05D14">
      <w:pPr>
        <w:rPr>
          <w:del w:id="33" w:author="Warren Page" w:date="2012-08-14T07:09:00Z"/>
        </w:rPr>
      </w:pPr>
    </w:p>
    <w:p w14:paraId="75284118" w14:textId="54194176" w:rsidR="00D05D14" w:rsidDel="00C52E3C" w:rsidRDefault="00D05D14" w:rsidP="00D05D14">
      <w:pPr>
        <w:rPr>
          <w:del w:id="34" w:author="Warren Page" w:date="2012-08-14T07:09:00Z"/>
        </w:rPr>
      </w:pPr>
      <w:del w:id="35" w:author="Warren Page" w:date="2012-08-14T07:09:00Z">
        <w:r w:rsidDel="00C52E3C">
          <w:delText>Additional Amenities and Services (not included in rent)</w:delText>
        </w:r>
      </w:del>
    </w:p>
    <w:p w14:paraId="188525E6" w14:textId="2B400B68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36" w:author="Warren Page" w:date="2012-08-14T07:09:00Z"/>
        </w:rPr>
      </w:pPr>
      <w:del w:id="37" w:author="Warren Page" w:date="2012-08-14T07:09:00Z">
        <w:r w:rsidDel="00C52E3C">
          <w:delText xml:space="preserve">Beauty salon/barber shop </w:delText>
        </w:r>
      </w:del>
    </w:p>
    <w:p w14:paraId="17E82829" w14:textId="1E97243B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38" w:author="Warren Page" w:date="2012-08-14T07:09:00Z"/>
        </w:rPr>
      </w:pPr>
      <w:del w:id="39" w:author="Warren Page" w:date="2012-08-14T07:09:00Z">
        <w:r w:rsidDel="00C52E3C">
          <w:delText>Covered parking</w:delText>
        </w:r>
      </w:del>
    </w:p>
    <w:p w14:paraId="7A88DC6C" w14:textId="1C6D4EEC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40" w:author="Warren Page" w:date="2012-08-14T07:09:00Z"/>
        </w:rPr>
      </w:pPr>
      <w:del w:id="41" w:author="Warren Page" w:date="2012-08-14T07:09:00Z">
        <w:r w:rsidDel="00C52E3C">
          <w:delText>Home health</w:delText>
        </w:r>
      </w:del>
    </w:p>
    <w:p w14:paraId="2D9DE8EB" w14:textId="53C15C91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42" w:author="Warren Page" w:date="2012-08-14T07:09:00Z"/>
        </w:rPr>
      </w:pPr>
      <w:del w:id="43" w:author="Warren Page" w:date="2012-08-14T07:09:00Z">
        <w:r w:rsidDel="00C52E3C">
          <w:delText>Foot care</w:delText>
        </w:r>
      </w:del>
    </w:p>
    <w:p w14:paraId="19D8CF5D" w14:textId="3F9C62AE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44" w:author="Warren Page" w:date="2012-08-14T07:09:00Z"/>
        </w:rPr>
      </w:pPr>
      <w:del w:id="45" w:author="Warren Page" w:date="2012-08-14T07:09:00Z">
        <w:r w:rsidDel="00C52E3C">
          <w:delText>Hearing examinations</w:delText>
        </w:r>
      </w:del>
    </w:p>
    <w:p w14:paraId="35FACEE4" w14:textId="40AF6FFC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46" w:author="Warren Page" w:date="2012-08-14T07:09:00Z"/>
        </w:rPr>
      </w:pPr>
      <w:del w:id="47" w:author="Warren Page" w:date="2012-08-14T07:09:00Z">
        <w:r w:rsidDel="00C52E3C">
          <w:delText>Physical therapy</w:delText>
        </w:r>
      </w:del>
    </w:p>
    <w:p w14:paraId="3264B459" w14:textId="1FD9D380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48" w:author="Warren Page" w:date="2012-08-14T07:09:00Z"/>
        </w:rPr>
      </w:pPr>
      <w:del w:id="49" w:author="Warren Page" w:date="2012-08-14T07:09:00Z">
        <w:r w:rsidDel="00C52E3C">
          <w:delText>Massage therapy</w:delText>
        </w:r>
      </w:del>
    </w:p>
    <w:p w14:paraId="0B30BEBB" w14:textId="74254C05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50" w:author="Warren Page" w:date="2012-08-14T07:09:00Z"/>
        </w:rPr>
      </w:pPr>
      <w:del w:id="51" w:author="Warren Page" w:date="2012-08-14T07:09:00Z">
        <w:r w:rsidDel="00C52E3C">
          <w:delText>Dry cleaning service</w:delText>
        </w:r>
      </w:del>
    </w:p>
    <w:p w14:paraId="0CE025B3" w14:textId="73C36F26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52" w:author="Warren Page" w:date="2012-08-14T07:09:00Z"/>
        </w:rPr>
      </w:pPr>
      <w:del w:id="53" w:author="Warren Page" w:date="2012-08-14T07:09:00Z">
        <w:r w:rsidDel="00C52E3C">
          <w:delText>Veterinary service</w:delText>
        </w:r>
      </w:del>
    </w:p>
    <w:p w14:paraId="073DF218" w14:textId="36C8628B" w:rsidR="00D05D14" w:rsidDel="00C52E3C" w:rsidRDefault="00D05D14" w:rsidP="00D05D14">
      <w:pPr>
        <w:pStyle w:val="ListParagraph"/>
        <w:numPr>
          <w:ilvl w:val="0"/>
          <w:numId w:val="3"/>
        </w:numPr>
        <w:rPr>
          <w:del w:id="54" w:author="Warren Page" w:date="2012-08-14T07:09:00Z"/>
        </w:rPr>
      </w:pPr>
      <w:del w:id="55" w:author="Warren Page" w:date="2012-08-14T07:09:00Z">
        <w:r w:rsidDel="00C52E3C">
          <w:delText>Pet grooming</w:delText>
        </w:r>
      </w:del>
    </w:p>
    <w:p w14:paraId="6A63F523" w14:textId="77777777" w:rsidR="00CB18A4" w:rsidRDefault="00CB18A4" w:rsidP="00CB18A4"/>
    <w:p w14:paraId="17C03CEC" w14:textId="77777777" w:rsidR="00F0361B" w:rsidRDefault="00F0361B"/>
    <w:p w14:paraId="6112A9C9" w14:textId="77777777" w:rsidR="008A1F44" w:rsidRPr="008A1F44" w:rsidRDefault="008A1F44" w:rsidP="008A1F44">
      <w:pPr>
        <w:ind w:left="720"/>
        <w:rPr>
          <w:ins w:id="56" w:author="Warren Page" w:date="2012-08-14T07:02:00Z"/>
          <w:rFonts w:ascii="Times New Roman" w:eastAsia="Times New Roman" w:hAnsi="Times New Roman" w:cs="Times New Roman"/>
        </w:rPr>
      </w:pPr>
      <w:ins w:id="57" w:author="Warren Page" w:date="2012-08-14T07:02:00Z">
        <w:r w:rsidRPr="008A1F44">
          <w:rPr>
            <w:rFonts w:ascii="Times New Roman" w:eastAsia="Times New Roman" w:hAnsi="Times New Roman" w:cs="Times New Roman"/>
            <w:b/>
            <w:bCs/>
          </w:rPr>
          <w:t>Independent Living Services:</w:t>
        </w:r>
        <w:r w:rsidRPr="008A1F44">
          <w:rPr>
            <w:rFonts w:ascii="Times New Roman" w:eastAsia="Times New Roman" w:hAnsi="Times New Roman" w:cs="Times New Roman"/>
          </w:rPr>
          <w:t xml:space="preserve"> </w:t>
        </w:r>
      </w:ins>
    </w:p>
    <w:p w14:paraId="2408614F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58" w:author="Warren Page" w:date="2012-08-14T07:02:00Z"/>
          <w:rFonts w:ascii="Times New Roman" w:eastAsia="Times New Roman" w:hAnsi="Times New Roman" w:cs="Times New Roman"/>
        </w:rPr>
      </w:pPr>
      <w:ins w:id="59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Housekeeping and linen services at a nominal charge for your convenience. </w:t>
        </w:r>
      </w:ins>
    </w:p>
    <w:p w14:paraId="7089CCA4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60" w:author="Warren Page" w:date="2012-08-14T07:02:00Z"/>
          <w:rFonts w:ascii="Times New Roman" w:eastAsia="Times New Roman" w:hAnsi="Times New Roman" w:cs="Times New Roman"/>
        </w:rPr>
      </w:pPr>
      <w:ins w:id="61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Our </w:t>
        </w:r>
        <w:r w:rsidRPr="008A1F44">
          <w:rPr>
            <w:rFonts w:ascii="Times New Roman" w:eastAsia="Times New Roman" w:hAnsi="Times New Roman" w:cs="Times New Roman"/>
          </w:rPr>
          <w:fldChar w:fldCharType="begin"/>
        </w:r>
        <w:r w:rsidRPr="008A1F44">
          <w:rPr>
            <w:rFonts w:ascii="Times New Roman" w:eastAsia="Times New Roman" w:hAnsi="Times New Roman" w:cs="Times New Roman"/>
          </w:rPr>
          <w:instrText xml:space="preserve"> HYPERLINK "http://www.artegan.com/wellness/culinary-experience.php" </w:instrText>
        </w:r>
        <w:r w:rsidRPr="008A1F44">
          <w:rPr>
            <w:rFonts w:ascii="Times New Roman" w:eastAsia="Times New Roman" w:hAnsi="Times New Roman" w:cs="Times New Roman"/>
          </w:rPr>
          <w:fldChar w:fldCharType="separate"/>
        </w:r>
        <w:r w:rsidRPr="008A1F44">
          <w:rPr>
            <w:rFonts w:ascii="Times New Roman" w:eastAsia="Times New Roman" w:hAnsi="Times New Roman" w:cs="Times New Roman"/>
            <w:color w:val="0000FF"/>
            <w:u w:val="single"/>
          </w:rPr>
          <w:t>Culinary Experience</w:t>
        </w:r>
        <w:r w:rsidRPr="008A1F44">
          <w:rPr>
            <w:rFonts w:ascii="Times New Roman" w:eastAsia="Times New Roman" w:hAnsi="Times New Roman" w:cs="Times New Roman"/>
          </w:rPr>
          <w:fldChar w:fldCharType="end"/>
        </w:r>
        <w:r w:rsidRPr="008A1F44">
          <w:rPr>
            <w:rFonts w:ascii="Times New Roman" w:eastAsia="Times New Roman" w:hAnsi="Times New Roman" w:cs="Times New Roman"/>
          </w:rPr>
          <w:t xml:space="preserve"> includes a delicious breakfast and standard fare Chef Specials for lunch and dinner in either of our two elegant dining venues or the Bistro for a nominal charge. </w:t>
        </w:r>
        <w:r w:rsidRPr="008A1F44">
          <w:rPr>
            <w:rFonts w:ascii="Times New Roman" w:eastAsia="Times New Roman" w:hAnsi="Times New Roman" w:cs="Times New Roman"/>
          </w:rPr>
          <w:fldChar w:fldCharType="begin"/>
        </w:r>
        <w:r w:rsidRPr="008A1F44">
          <w:rPr>
            <w:rFonts w:ascii="Times New Roman" w:eastAsia="Times New Roman" w:hAnsi="Times New Roman" w:cs="Times New Roman"/>
          </w:rPr>
          <w:instrText xml:space="preserve"> HYPERLINK "http://www.artegan.com/communities/locations/portland/menu.php" </w:instrText>
        </w:r>
        <w:r w:rsidRPr="008A1F44">
          <w:rPr>
            <w:rFonts w:ascii="Times New Roman" w:eastAsia="Times New Roman" w:hAnsi="Times New Roman" w:cs="Times New Roman"/>
          </w:rPr>
          <w:fldChar w:fldCharType="separate"/>
        </w:r>
        <w:r w:rsidRPr="008A1F44">
          <w:rPr>
            <w:rFonts w:ascii="Times New Roman" w:eastAsia="Times New Roman" w:hAnsi="Times New Roman" w:cs="Times New Roman"/>
            <w:color w:val="0000FF"/>
            <w:u w:val="single"/>
          </w:rPr>
          <w:t>(sample menus)</w:t>
        </w:r>
        <w:r w:rsidRPr="008A1F44">
          <w:rPr>
            <w:rFonts w:ascii="Times New Roman" w:eastAsia="Times New Roman" w:hAnsi="Times New Roman" w:cs="Times New Roman"/>
          </w:rPr>
          <w:fldChar w:fldCharType="end"/>
        </w:r>
        <w:r w:rsidRPr="008A1F44">
          <w:rPr>
            <w:rFonts w:ascii="Times New Roman" w:eastAsia="Times New Roman" w:hAnsi="Times New Roman" w:cs="Times New Roman"/>
          </w:rPr>
          <w:t xml:space="preserve"> </w:t>
        </w:r>
      </w:ins>
    </w:p>
    <w:p w14:paraId="717CB193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62" w:author="Warren Page" w:date="2012-08-14T07:02:00Z"/>
          <w:rFonts w:ascii="Times New Roman" w:eastAsia="Times New Roman" w:hAnsi="Times New Roman" w:cs="Times New Roman"/>
        </w:rPr>
      </w:pPr>
      <w:ins w:id="63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Extensive beer &amp; wine selection for your enjoyment. </w:t>
        </w:r>
      </w:ins>
    </w:p>
    <w:p w14:paraId="7639B922" w14:textId="4BE72E4D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64" w:author="Warren Page" w:date="2012-08-14T07:02:00Z"/>
          <w:rFonts w:ascii="Times New Roman" w:eastAsia="Times New Roman" w:hAnsi="Times New Roman" w:cs="Times New Roman"/>
        </w:rPr>
      </w:pPr>
      <w:ins w:id="65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On-site Medicare approved physical and occupational therapies should the need arise.  </w:t>
        </w:r>
      </w:ins>
    </w:p>
    <w:p w14:paraId="1F8033EE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66" w:author="Warren Page" w:date="2012-08-14T07:02:00Z"/>
          <w:rFonts w:ascii="Times New Roman" w:eastAsia="Times New Roman" w:hAnsi="Times New Roman" w:cs="Times New Roman"/>
        </w:rPr>
      </w:pPr>
      <w:ins w:id="67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Salon to keep you stylish and pampered. </w:t>
        </w:r>
      </w:ins>
    </w:p>
    <w:p w14:paraId="1454FE91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68" w:author="Warren Page" w:date="2012-08-14T07:02:00Z"/>
          <w:rFonts w:ascii="Times New Roman" w:eastAsia="Times New Roman" w:hAnsi="Times New Roman" w:cs="Times New Roman"/>
        </w:rPr>
      </w:pPr>
      <w:ins w:id="69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Massage Therapist to soothe your aches and pains or lift your spirits. </w:t>
        </w:r>
      </w:ins>
    </w:p>
    <w:p w14:paraId="1BB6B0A2" w14:textId="77777777" w:rsidR="008A1F44" w:rsidRPr="008A1F44" w:rsidRDefault="008A1F44" w:rsidP="008A1F44">
      <w:pPr>
        <w:numPr>
          <w:ilvl w:val="0"/>
          <w:numId w:val="4"/>
        </w:numPr>
        <w:spacing w:before="100" w:beforeAutospacing="1" w:after="100" w:afterAutospacing="1"/>
        <w:rPr>
          <w:ins w:id="70" w:author="Warren Page" w:date="2012-08-14T07:02:00Z"/>
          <w:rFonts w:ascii="Times New Roman" w:eastAsia="Times New Roman" w:hAnsi="Times New Roman" w:cs="Times New Roman"/>
        </w:rPr>
      </w:pPr>
      <w:ins w:id="71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Sundry Shoppe for when you run out of the basic essentials. </w:t>
        </w:r>
      </w:ins>
    </w:p>
    <w:p w14:paraId="687459A2" w14:textId="1AEA3A43" w:rsidR="008A1F44" w:rsidRPr="008A1F44" w:rsidRDefault="008A1F44" w:rsidP="008A1F44">
      <w:pPr>
        <w:ind w:left="720"/>
        <w:rPr>
          <w:ins w:id="72" w:author="Warren Page" w:date="2012-08-14T07:02:00Z"/>
          <w:rFonts w:ascii="Times New Roman" w:eastAsia="Times New Roman" w:hAnsi="Times New Roman" w:cs="Times New Roman"/>
        </w:rPr>
        <w:pPrChange w:id="73" w:author="Warren Page" w:date="2012-08-14T07:03:00Z">
          <w:pPr>
            <w:numPr>
              <w:numId w:val="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74" w:author="Warren Page" w:date="2012-08-14T07:02:00Z">
        <w:r w:rsidRPr="008A1F44">
          <w:rPr>
            <w:rFonts w:ascii="Times New Roman" w:eastAsia="Times New Roman" w:hAnsi="Times New Roman" w:cs="Times New Roman"/>
            <w:b/>
            <w:bCs/>
          </w:rPr>
          <w:t>Independent Living Amenities:</w:t>
        </w:r>
        <w:r w:rsidRPr="008A1F44">
          <w:rPr>
            <w:rFonts w:ascii="Times New Roman" w:eastAsia="Times New Roman" w:hAnsi="Times New Roman" w:cs="Times New Roman"/>
          </w:rPr>
          <w:t xml:space="preserve"> </w:t>
        </w:r>
      </w:ins>
    </w:p>
    <w:p w14:paraId="529F7ED5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75" w:author="Warren Page" w:date="2012-08-14T07:02:00Z"/>
          <w:rFonts w:ascii="Times New Roman" w:eastAsia="Times New Roman" w:hAnsi="Times New Roman" w:cs="Times New Roman"/>
        </w:rPr>
      </w:pPr>
      <w:ins w:id="76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Full-time Concierge to help you find services as you desire. </w:t>
        </w:r>
      </w:ins>
    </w:p>
    <w:p w14:paraId="4BD18932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77" w:author="Warren Page" w:date="2012-08-14T07:02:00Z"/>
          <w:rFonts w:ascii="Times New Roman" w:eastAsia="Times New Roman" w:hAnsi="Times New Roman" w:cs="Times New Roman"/>
        </w:rPr>
      </w:pPr>
      <w:ins w:id="78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Emergency communication system for staff to respond to your safety needs. </w:t>
        </w:r>
      </w:ins>
    </w:p>
    <w:p w14:paraId="40891882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79" w:author="Warren Page" w:date="2012-08-14T07:02:00Z"/>
          <w:rFonts w:ascii="Times New Roman" w:eastAsia="Times New Roman" w:hAnsi="Times New Roman" w:cs="Times New Roman"/>
        </w:rPr>
      </w:pPr>
      <w:ins w:id="80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A robust activity and events schedule to keep you engaged, challenged and on the way to your personal best. </w:t>
        </w:r>
      </w:ins>
    </w:p>
    <w:p w14:paraId="667E08CB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81" w:author="Warren Page" w:date="2012-08-14T07:02:00Z"/>
          <w:rFonts w:ascii="Times New Roman" w:eastAsia="Times New Roman" w:hAnsi="Times New Roman" w:cs="Times New Roman"/>
        </w:rPr>
      </w:pPr>
      <w:ins w:id="82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Intergenerational activities and services to help keep you young and young-at-heart. </w:t>
        </w:r>
      </w:ins>
    </w:p>
    <w:p w14:paraId="0C243E39" w14:textId="48D09670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83" w:author="Warren Page" w:date="2012-08-14T07:02:00Z"/>
          <w:rFonts w:ascii="Times New Roman" w:eastAsia="Times New Roman" w:hAnsi="Times New Roman" w:cs="Times New Roman"/>
        </w:rPr>
      </w:pPr>
      <w:ins w:id="84" w:author="Warren Page" w:date="2012-08-14T07:02:00Z">
        <w:r w:rsidRPr="008A1F44">
          <w:rPr>
            <w:rFonts w:ascii="Times New Roman" w:eastAsia="Times New Roman" w:hAnsi="Times New Roman" w:cs="Times New Roman"/>
          </w:rPr>
          <w:t>Easy walking distance to a wide variety of shops, health servi</w:t>
        </w:r>
        <w:r>
          <w:rPr>
            <w:rFonts w:ascii="Times New Roman" w:eastAsia="Times New Roman" w:hAnsi="Times New Roman" w:cs="Times New Roman"/>
          </w:rPr>
          <w:t>ces,</w:t>
        </w:r>
      </w:ins>
      <w:ins w:id="85" w:author="Warren Page" w:date="2012-08-14T07:03:00Z">
        <w:r>
          <w:rPr>
            <w:rFonts w:ascii="Times New Roman" w:eastAsia="Times New Roman" w:hAnsi="Times New Roman" w:cs="Times New Roman"/>
          </w:rPr>
          <w:t xml:space="preserve"> mall,</w:t>
        </w:r>
      </w:ins>
      <w:ins w:id="86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 bank and gr</w:t>
        </w:r>
        <w:r w:rsidR="00C52E3C">
          <w:rPr>
            <w:rFonts w:ascii="Times New Roman" w:eastAsia="Times New Roman" w:hAnsi="Times New Roman" w:cs="Times New Roman"/>
          </w:rPr>
          <w:t>ocery</w:t>
        </w:r>
      </w:ins>
      <w:ins w:id="87" w:author="Warren Page" w:date="2012-08-14T07:05:00Z">
        <w:r w:rsidR="00C52E3C">
          <w:rPr>
            <w:rFonts w:ascii="Times New Roman" w:eastAsia="Times New Roman" w:hAnsi="Times New Roman" w:cs="Times New Roman"/>
          </w:rPr>
          <w:t>.</w:t>
        </w:r>
      </w:ins>
    </w:p>
    <w:p w14:paraId="6573C874" w14:textId="3A8DADE9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88" w:author="Warren Page" w:date="2012-08-14T07:02:00Z"/>
          <w:rFonts w:ascii="Times New Roman" w:eastAsia="Times New Roman" w:hAnsi="Times New Roman" w:cs="Times New Roman"/>
        </w:rPr>
      </w:pPr>
      <w:ins w:id="89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Scheduled transportation </w:t>
        </w:r>
        <w:r w:rsidR="00C52E3C">
          <w:rPr>
            <w:rFonts w:ascii="Times New Roman" w:eastAsia="Times New Roman" w:hAnsi="Times New Roman" w:cs="Times New Roman"/>
          </w:rPr>
          <w:t>for appointments</w:t>
        </w:r>
      </w:ins>
      <w:ins w:id="90" w:author="Warren Page" w:date="2012-08-14T07:05:00Z">
        <w:r w:rsidR="00C52E3C">
          <w:rPr>
            <w:rFonts w:ascii="Times New Roman" w:eastAsia="Times New Roman" w:hAnsi="Times New Roman" w:cs="Times New Roman"/>
          </w:rPr>
          <w:t xml:space="preserve"> and </w:t>
        </w:r>
      </w:ins>
      <w:ins w:id="91" w:author="Warren Page" w:date="2012-08-14T07:02:00Z">
        <w:r w:rsidRPr="008A1F44">
          <w:rPr>
            <w:rFonts w:ascii="Times New Roman" w:eastAsia="Times New Roman" w:hAnsi="Times New Roman" w:cs="Times New Roman"/>
          </w:rPr>
          <w:t>shopping</w:t>
        </w:r>
      </w:ins>
      <w:ins w:id="92" w:author="Warren Page" w:date="2012-08-14T07:05:00Z">
        <w:r w:rsidR="00C52E3C">
          <w:rPr>
            <w:rFonts w:ascii="Times New Roman" w:eastAsia="Times New Roman" w:hAnsi="Times New Roman" w:cs="Times New Roman"/>
          </w:rPr>
          <w:t>.</w:t>
        </w:r>
      </w:ins>
    </w:p>
    <w:p w14:paraId="25DDE960" w14:textId="589E2C85" w:rsidR="008A1F44" w:rsidRPr="008A1F44" w:rsidRDefault="00C52E3C" w:rsidP="008A1F44">
      <w:pPr>
        <w:numPr>
          <w:ilvl w:val="0"/>
          <w:numId w:val="5"/>
        </w:numPr>
        <w:spacing w:before="100" w:beforeAutospacing="1" w:after="100" w:afterAutospacing="1"/>
        <w:rPr>
          <w:ins w:id="93" w:author="Warren Page" w:date="2012-08-14T07:02:00Z"/>
          <w:rFonts w:ascii="Times New Roman" w:eastAsia="Times New Roman" w:hAnsi="Times New Roman" w:cs="Times New Roman"/>
        </w:rPr>
      </w:pPr>
      <w:ins w:id="94" w:author="Warren Page" w:date="2012-08-14T07:02:00Z">
        <w:r>
          <w:rPr>
            <w:rFonts w:ascii="Times New Roman" w:eastAsia="Times New Roman" w:hAnsi="Times New Roman" w:cs="Times New Roman"/>
          </w:rPr>
          <w:t xml:space="preserve">All utilities </w:t>
        </w:r>
      </w:ins>
      <w:ins w:id="95" w:author="Warren Page" w:date="2012-08-14T07:05:00Z">
        <w:r>
          <w:rPr>
            <w:rFonts w:ascii="Times New Roman" w:eastAsia="Times New Roman" w:hAnsi="Times New Roman" w:cs="Times New Roman"/>
          </w:rPr>
          <w:t>except</w:t>
        </w:r>
      </w:ins>
      <w:ins w:id="96" w:author="Warren Page" w:date="2012-08-14T07:02:00Z">
        <w:r w:rsidR="008A1F44" w:rsidRPr="008A1F44">
          <w:rPr>
            <w:rFonts w:ascii="Times New Roman" w:eastAsia="Times New Roman" w:hAnsi="Times New Roman" w:cs="Times New Roman"/>
          </w:rPr>
          <w:t xml:space="preserve"> cable and telephone included in monthly rental fees for your convenience. </w:t>
        </w:r>
      </w:ins>
    </w:p>
    <w:p w14:paraId="4D4EDC8B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97" w:author="Warren Page" w:date="2012-08-14T07:02:00Z"/>
          <w:rFonts w:ascii="Times New Roman" w:eastAsia="Times New Roman" w:hAnsi="Times New Roman" w:cs="Times New Roman"/>
        </w:rPr>
      </w:pPr>
      <w:ins w:id="98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Private dining room(s) for family get-togethers and celebrations. </w:t>
        </w:r>
      </w:ins>
    </w:p>
    <w:p w14:paraId="00A9ADF5" w14:textId="369182F9" w:rsidR="00C52E3C" w:rsidRDefault="008A1F44" w:rsidP="00C52E3C">
      <w:pPr>
        <w:numPr>
          <w:ilvl w:val="0"/>
          <w:numId w:val="5"/>
        </w:numPr>
        <w:spacing w:before="100" w:beforeAutospacing="1" w:after="100" w:afterAutospacing="1"/>
        <w:rPr>
          <w:ins w:id="99" w:author="Warren Page" w:date="2012-08-14T07:06:00Z"/>
          <w:rFonts w:ascii="Times New Roman" w:eastAsia="Times New Roman" w:hAnsi="Times New Roman" w:cs="Times New Roman"/>
        </w:rPr>
      </w:pPr>
      <w:ins w:id="100" w:author="Warren Page" w:date="2012-08-14T07:02:00Z">
        <w:r w:rsidRPr="00C52E3C">
          <w:rPr>
            <w:rFonts w:ascii="Times New Roman" w:eastAsia="Times New Roman" w:hAnsi="Times New Roman" w:cs="Times New Roman"/>
          </w:rPr>
          <w:t xml:space="preserve">Wellness focus </w:t>
        </w:r>
        <w:r w:rsidR="00C52E3C">
          <w:rPr>
            <w:rFonts w:ascii="Times New Roman" w:eastAsia="Times New Roman" w:hAnsi="Times New Roman" w:cs="Times New Roman"/>
          </w:rPr>
          <w:t>with walking paths</w:t>
        </w:r>
      </w:ins>
      <w:ins w:id="101" w:author="Warren Page" w:date="2012-08-14T07:06:00Z">
        <w:r w:rsidR="00C52E3C">
          <w:rPr>
            <w:rFonts w:ascii="Times New Roman" w:eastAsia="Times New Roman" w:hAnsi="Times New Roman" w:cs="Times New Roman"/>
          </w:rPr>
          <w:t xml:space="preserve"> and </w:t>
        </w:r>
      </w:ins>
      <w:ins w:id="102" w:author="Warren Page" w:date="2012-08-14T07:02:00Z">
        <w:r w:rsidR="00C52E3C">
          <w:rPr>
            <w:rFonts w:ascii="Times New Roman" w:eastAsia="Times New Roman" w:hAnsi="Times New Roman" w:cs="Times New Roman"/>
          </w:rPr>
          <w:t>fitness gym</w:t>
        </w:r>
        <w:r w:rsidRPr="00C52E3C">
          <w:rPr>
            <w:rFonts w:ascii="Times New Roman" w:eastAsia="Times New Roman" w:hAnsi="Times New Roman" w:cs="Times New Roman"/>
          </w:rPr>
          <w:t xml:space="preserve"> </w:t>
        </w:r>
      </w:ins>
    </w:p>
    <w:p w14:paraId="6B9129A3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03" w:author="Warren Page" w:date="2012-08-14T07:02:00Z"/>
          <w:rFonts w:ascii="Times New Roman" w:eastAsia="Times New Roman" w:hAnsi="Times New Roman" w:cs="Times New Roman"/>
        </w:rPr>
      </w:pPr>
      <w:ins w:id="104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Large outdoor summer vegetable gardening area for those with a green thumb. </w:t>
        </w:r>
      </w:ins>
    </w:p>
    <w:p w14:paraId="3AF746E1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05" w:author="Warren Page" w:date="2012-08-14T07:02:00Z"/>
          <w:rFonts w:ascii="Times New Roman" w:eastAsia="Times New Roman" w:hAnsi="Times New Roman" w:cs="Times New Roman"/>
        </w:rPr>
      </w:pPr>
      <w:ins w:id="106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High-tech safety and security systems for your peace of mind. </w:t>
        </w:r>
      </w:ins>
    </w:p>
    <w:p w14:paraId="78596E97" w14:textId="190EDBD5" w:rsidR="008A1F44" w:rsidRPr="00C52E3C" w:rsidRDefault="00C52E3C" w:rsidP="00C52E3C">
      <w:pPr>
        <w:numPr>
          <w:ilvl w:val="0"/>
          <w:numId w:val="5"/>
        </w:numPr>
        <w:spacing w:before="100" w:beforeAutospacing="1" w:after="100" w:afterAutospacing="1"/>
        <w:rPr>
          <w:ins w:id="107" w:author="Warren Page" w:date="2012-08-14T07:02:00Z"/>
          <w:rFonts w:ascii="Times New Roman" w:eastAsia="Times New Roman" w:hAnsi="Times New Roman" w:cs="Times New Roman"/>
        </w:rPr>
      </w:pPr>
      <w:ins w:id="108" w:author="Warren Page" w:date="2012-08-14T07:07:00Z">
        <w:r>
          <w:rPr>
            <w:rFonts w:ascii="Times New Roman" w:eastAsia="Times New Roman" w:hAnsi="Times New Roman" w:cs="Times New Roman"/>
          </w:rPr>
          <w:t>Gazing pond</w:t>
        </w:r>
      </w:ins>
      <w:ins w:id="109" w:author="Warren Page" w:date="2012-08-14T07:02:00Z">
        <w:r>
          <w:rPr>
            <w:rFonts w:ascii="Times New Roman" w:eastAsia="Times New Roman" w:hAnsi="Times New Roman" w:cs="Times New Roman"/>
          </w:rPr>
          <w:t xml:space="preserve"> </w:t>
        </w:r>
        <w:r w:rsidR="008A1F44" w:rsidRPr="008A1F44">
          <w:rPr>
            <w:rFonts w:ascii="Times New Roman" w:eastAsia="Times New Roman" w:hAnsi="Times New Roman" w:cs="Times New Roman"/>
          </w:rPr>
          <w:t xml:space="preserve">for quiet moments, reflection, or identifying backyard birds. </w:t>
        </w:r>
      </w:ins>
    </w:p>
    <w:p w14:paraId="19F49A5B" w14:textId="2EDE9731" w:rsidR="008A1F44" w:rsidRPr="008A1F44" w:rsidRDefault="003D19B9" w:rsidP="008A1F44">
      <w:pPr>
        <w:numPr>
          <w:ilvl w:val="0"/>
          <w:numId w:val="5"/>
        </w:numPr>
        <w:spacing w:before="100" w:beforeAutospacing="1" w:after="100" w:afterAutospacing="1"/>
        <w:rPr>
          <w:ins w:id="110" w:author="Warren Page" w:date="2012-08-14T07:02:00Z"/>
          <w:rFonts w:ascii="Times New Roman" w:eastAsia="Times New Roman" w:hAnsi="Times New Roman" w:cs="Times New Roman"/>
        </w:rPr>
      </w:pPr>
      <w:ins w:id="111" w:author="Warren Page" w:date="2012-08-14T07:17:00Z">
        <w:r>
          <w:rPr>
            <w:rFonts w:ascii="Times New Roman" w:eastAsia="Times New Roman" w:hAnsi="Times New Roman" w:cs="Times New Roman"/>
          </w:rPr>
          <w:t>L</w:t>
        </w:r>
      </w:ins>
      <w:ins w:id="112" w:author="Warren Page" w:date="2012-08-14T07:02:00Z">
        <w:r w:rsidR="00C52E3C">
          <w:rPr>
            <w:rFonts w:ascii="Times New Roman" w:eastAsia="Times New Roman" w:hAnsi="Times New Roman" w:cs="Times New Roman"/>
          </w:rPr>
          <w:t>ibrar</w:t>
        </w:r>
      </w:ins>
      <w:ins w:id="113" w:author="Warren Page" w:date="2012-08-14T07:17:00Z">
        <w:r>
          <w:rPr>
            <w:rFonts w:ascii="Times New Roman" w:eastAsia="Times New Roman" w:hAnsi="Times New Roman" w:cs="Times New Roman"/>
          </w:rPr>
          <w:t>y</w:t>
        </w:r>
      </w:ins>
      <w:bookmarkStart w:id="114" w:name="_GoBack"/>
      <w:bookmarkEnd w:id="114"/>
      <w:ins w:id="115" w:author="Warren Page" w:date="2012-08-14T07:02:00Z">
        <w:r w:rsidR="00C52E3C">
          <w:rPr>
            <w:rFonts w:ascii="Times New Roman" w:eastAsia="Times New Roman" w:hAnsi="Times New Roman" w:cs="Times New Roman"/>
          </w:rPr>
          <w:t xml:space="preserve"> with</w:t>
        </w:r>
      </w:ins>
      <w:ins w:id="116" w:author="Warren Page" w:date="2012-08-14T07:08:00Z">
        <w:r w:rsidR="00C52E3C">
          <w:rPr>
            <w:rFonts w:ascii="Times New Roman" w:eastAsia="Times New Roman" w:hAnsi="Times New Roman" w:cs="Times New Roman"/>
          </w:rPr>
          <w:t xml:space="preserve"> </w:t>
        </w:r>
      </w:ins>
      <w:ins w:id="117" w:author="Warren Page" w:date="2012-08-14T07:02:00Z">
        <w:r w:rsidR="008A1F44" w:rsidRPr="008A1F44">
          <w:rPr>
            <w:rFonts w:ascii="Times New Roman" w:eastAsia="Times New Roman" w:hAnsi="Times New Roman" w:cs="Times New Roman"/>
          </w:rPr>
          <w:t xml:space="preserve">for quiet enjoyment or lively book club discussions. </w:t>
        </w:r>
      </w:ins>
    </w:p>
    <w:p w14:paraId="57D26681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18" w:author="Warren Page" w:date="2012-08-14T07:02:00Z"/>
          <w:rFonts w:ascii="Times New Roman" w:eastAsia="Times New Roman" w:hAnsi="Times New Roman" w:cs="Times New Roman"/>
        </w:rPr>
      </w:pPr>
      <w:ins w:id="119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Wireless internet connection to stay in touch or Google just about anything. </w:t>
        </w:r>
      </w:ins>
    </w:p>
    <w:p w14:paraId="3DB34DB6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20" w:author="Warren Page" w:date="2012-08-14T07:02:00Z"/>
          <w:rFonts w:ascii="Times New Roman" w:eastAsia="Times New Roman" w:hAnsi="Times New Roman" w:cs="Times New Roman"/>
        </w:rPr>
      </w:pPr>
      <w:ins w:id="121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Private mailboxes for your convenience. </w:t>
        </w:r>
      </w:ins>
    </w:p>
    <w:p w14:paraId="22B919B5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22" w:author="Warren Page" w:date="2012-08-14T07:02:00Z"/>
          <w:rFonts w:ascii="Times New Roman" w:eastAsia="Times New Roman" w:hAnsi="Times New Roman" w:cs="Times New Roman"/>
        </w:rPr>
      </w:pPr>
      <w:ins w:id="123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Pets are part of your family so they are welcome here. </w:t>
        </w:r>
      </w:ins>
    </w:p>
    <w:p w14:paraId="321BFF62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24" w:author="Warren Page" w:date="2012-08-14T07:02:00Z"/>
          <w:rFonts w:ascii="Times New Roman" w:eastAsia="Times New Roman" w:hAnsi="Times New Roman" w:cs="Times New Roman"/>
        </w:rPr>
      </w:pPr>
      <w:ins w:id="125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Veterans Administration connects our special program and information for veterans. </w:t>
        </w:r>
      </w:ins>
    </w:p>
    <w:p w14:paraId="77212924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26" w:author="Warren Page" w:date="2012-08-14T07:02:00Z"/>
          <w:rFonts w:ascii="Times New Roman" w:eastAsia="Times New Roman" w:hAnsi="Times New Roman" w:cs="Times New Roman"/>
        </w:rPr>
      </w:pPr>
      <w:ins w:id="127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Life-long learning opportunities for MANY varying interests. </w:t>
        </w:r>
      </w:ins>
    </w:p>
    <w:p w14:paraId="4E34426A" w14:textId="77777777" w:rsidR="008A1F44" w:rsidRPr="008A1F44" w:rsidRDefault="008A1F44" w:rsidP="008A1F44">
      <w:pPr>
        <w:numPr>
          <w:ilvl w:val="0"/>
          <w:numId w:val="5"/>
        </w:numPr>
        <w:spacing w:before="100" w:beforeAutospacing="1" w:after="100" w:afterAutospacing="1"/>
        <w:rPr>
          <w:ins w:id="128" w:author="Warren Page" w:date="2012-08-14T07:02:00Z"/>
          <w:rFonts w:ascii="Times New Roman" w:eastAsia="Times New Roman" w:hAnsi="Times New Roman" w:cs="Times New Roman"/>
        </w:rPr>
      </w:pPr>
      <w:ins w:id="129" w:author="Warren Page" w:date="2012-08-14T07:02:00Z">
        <w:r w:rsidRPr="008A1F44">
          <w:rPr>
            <w:rFonts w:ascii="Times New Roman" w:eastAsia="Times New Roman" w:hAnsi="Times New Roman" w:cs="Times New Roman"/>
          </w:rPr>
          <w:t xml:space="preserve">Theatre for large-screen current movies with freshly popped popcorn for your fun and entertainment. </w:t>
        </w:r>
      </w:ins>
    </w:p>
    <w:p w14:paraId="44EDF137" w14:textId="77777777" w:rsidR="00F0361B" w:rsidRDefault="00F0361B"/>
    <w:p w14:paraId="774BAFC2" w14:textId="77777777" w:rsidR="00F0361B" w:rsidRDefault="00F0361B">
      <w:pPr>
        <w:rPr>
          <w:ins w:id="130" w:author="Warren Page" w:date="2012-08-14T07:10:00Z"/>
        </w:rPr>
      </w:pPr>
    </w:p>
    <w:p w14:paraId="5ABB45F5" w14:textId="77777777" w:rsidR="00C52E3C" w:rsidRDefault="00C52E3C"/>
    <w:p w14:paraId="249BFD33" w14:textId="77777777" w:rsidR="00C52E3C" w:rsidRPr="00C52E3C" w:rsidRDefault="00C52E3C" w:rsidP="00C52E3C">
      <w:pPr>
        <w:ind w:left="720"/>
        <w:rPr>
          <w:ins w:id="131" w:author="Warren Page" w:date="2012-08-14T07:10:00Z"/>
          <w:rFonts w:ascii="Times New Roman" w:eastAsia="Times New Roman" w:hAnsi="Times New Roman" w:cs="Times New Roman"/>
        </w:rPr>
      </w:pPr>
      <w:ins w:id="132" w:author="Warren Page" w:date="2012-08-14T07:10:00Z">
        <w:r w:rsidRPr="00C52E3C">
          <w:rPr>
            <w:rFonts w:ascii="Times New Roman" w:eastAsia="Times New Roman" w:hAnsi="Times New Roman" w:cs="Times New Roman"/>
            <w:b/>
            <w:bCs/>
          </w:rPr>
          <w:lastRenderedPageBreak/>
          <w:t>Assisted Living Services:</w:t>
        </w:r>
        <w:r w:rsidRPr="00C52E3C">
          <w:rPr>
            <w:rFonts w:ascii="Times New Roman" w:eastAsia="Times New Roman" w:hAnsi="Times New Roman" w:cs="Times New Roman"/>
          </w:rPr>
          <w:t xml:space="preserve"> </w:t>
        </w:r>
      </w:ins>
    </w:p>
    <w:p w14:paraId="0F4D44C1" w14:textId="2B893E8F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33" w:author="Warren Page" w:date="2012-08-14T07:10:00Z"/>
          <w:rFonts w:ascii="Times New Roman" w:eastAsia="Times New Roman" w:hAnsi="Times New Roman" w:cs="Times New Roman"/>
        </w:rPr>
      </w:pPr>
      <w:ins w:id="134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Beyond our routine offering of 3 meals per day </w:t>
        </w:r>
      </w:ins>
      <w:ins w:id="135" w:author="Warren Page" w:date="2012-08-14T07:11:00Z">
        <w:r>
          <w:rPr>
            <w:rFonts w:ascii="Times New Roman" w:eastAsia="Times New Roman" w:hAnsi="Times New Roman" w:cs="Times New Roman"/>
          </w:rPr>
          <w:t>f</w:t>
        </w:r>
      </w:ins>
      <w:ins w:id="136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or assisted living, our </w:t>
        </w:r>
        <w:r w:rsidRPr="00C52E3C">
          <w:rPr>
            <w:rFonts w:ascii="Times New Roman" w:eastAsia="Times New Roman" w:hAnsi="Times New Roman" w:cs="Times New Roman"/>
          </w:rPr>
          <w:fldChar w:fldCharType="begin"/>
        </w:r>
        <w:r w:rsidRPr="00C52E3C">
          <w:rPr>
            <w:rFonts w:ascii="Times New Roman" w:eastAsia="Times New Roman" w:hAnsi="Times New Roman" w:cs="Times New Roman"/>
          </w:rPr>
          <w:instrText xml:space="preserve"> HYPERLINK "http://www.artegan.com/wellness/culinary-experience.php" </w:instrText>
        </w:r>
        <w:r w:rsidRPr="00C52E3C">
          <w:rPr>
            <w:rFonts w:ascii="Times New Roman" w:eastAsia="Times New Roman" w:hAnsi="Times New Roman" w:cs="Times New Roman"/>
          </w:rPr>
          <w:fldChar w:fldCharType="separate"/>
        </w:r>
        <w:r w:rsidRPr="00C52E3C">
          <w:rPr>
            <w:rFonts w:ascii="Times New Roman" w:eastAsia="Times New Roman" w:hAnsi="Times New Roman" w:cs="Times New Roman"/>
            <w:color w:val="0000FF"/>
            <w:u w:val="single"/>
          </w:rPr>
          <w:t>Culinary Experience</w:t>
        </w:r>
        <w:r w:rsidRPr="00C52E3C">
          <w:rPr>
            <w:rFonts w:ascii="Times New Roman" w:eastAsia="Times New Roman" w:hAnsi="Times New Roman" w:cs="Times New Roman"/>
          </w:rPr>
          <w:fldChar w:fldCharType="end"/>
        </w:r>
        <w:r w:rsidRPr="00C52E3C">
          <w:rPr>
            <w:rFonts w:ascii="Times New Roman" w:eastAsia="Times New Roman" w:hAnsi="Times New Roman" w:cs="Times New Roman"/>
          </w:rPr>
          <w:t xml:space="preserve"> includes </w:t>
        </w:r>
        <w:r>
          <w:rPr>
            <w:rFonts w:ascii="Times New Roman" w:eastAsia="Times New Roman" w:hAnsi="Times New Roman" w:cs="Times New Roman"/>
          </w:rPr>
          <w:t>additional scrumptious options</w:t>
        </w:r>
      </w:ins>
      <w:ins w:id="137" w:author="Warren Page" w:date="2012-08-14T07:11:00Z">
        <w:r>
          <w:rPr>
            <w:rFonts w:ascii="Times New Roman" w:eastAsia="Times New Roman" w:hAnsi="Times New Roman" w:cs="Times New Roman"/>
          </w:rPr>
          <w:t xml:space="preserve"> </w:t>
        </w:r>
      </w:ins>
      <w:ins w:id="138" w:author="Warren Page" w:date="2012-08-14T07:10:00Z">
        <w:r w:rsidRPr="00C52E3C">
          <w:rPr>
            <w:rFonts w:ascii="Times New Roman" w:eastAsia="Times New Roman" w:hAnsi="Times New Roman" w:cs="Times New Roman"/>
          </w:rPr>
          <w:t>and a standard fare Chef Specials for lunch and dinner</w:t>
        </w:r>
      </w:ins>
      <w:ins w:id="139" w:author="Warren Page" w:date="2012-08-14T07:11:00Z">
        <w:r>
          <w:rPr>
            <w:rFonts w:ascii="Times New Roman" w:eastAsia="Times New Roman" w:hAnsi="Times New Roman" w:cs="Times New Roman"/>
          </w:rPr>
          <w:t>.</w:t>
        </w:r>
      </w:ins>
    </w:p>
    <w:p w14:paraId="70FA0231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40" w:author="Warren Page" w:date="2012-08-14T07:10:00Z"/>
          <w:rFonts w:ascii="Times New Roman" w:eastAsia="Times New Roman" w:hAnsi="Times New Roman" w:cs="Times New Roman"/>
        </w:rPr>
      </w:pPr>
      <w:ins w:id="141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On-site Medicare approved physical and occupational therapies should the need arise. </w:t>
        </w:r>
      </w:ins>
    </w:p>
    <w:p w14:paraId="4232F2C2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42" w:author="Warren Page" w:date="2012-08-14T07:10:00Z"/>
          <w:rFonts w:ascii="Times New Roman" w:eastAsia="Times New Roman" w:hAnsi="Times New Roman" w:cs="Times New Roman"/>
        </w:rPr>
      </w:pPr>
      <w:ins w:id="143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Extensive beer &amp; wine selection for your enjoyment. </w:t>
        </w:r>
      </w:ins>
    </w:p>
    <w:p w14:paraId="674E8CD8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44" w:author="Warren Page" w:date="2012-08-14T07:10:00Z"/>
          <w:rFonts w:ascii="Times New Roman" w:eastAsia="Times New Roman" w:hAnsi="Times New Roman" w:cs="Times New Roman"/>
        </w:rPr>
      </w:pPr>
      <w:ins w:id="145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Salon to keep you stylish and pampered. </w:t>
        </w:r>
      </w:ins>
    </w:p>
    <w:p w14:paraId="4B7E380C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46" w:author="Warren Page" w:date="2012-08-14T07:10:00Z"/>
          <w:rFonts w:ascii="Times New Roman" w:eastAsia="Times New Roman" w:hAnsi="Times New Roman" w:cs="Times New Roman"/>
        </w:rPr>
      </w:pPr>
      <w:ins w:id="147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Massage therapist to soothe your aches and pains or lift your spirits. </w:t>
        </w:r>
      </w:ins>
    </w:p>
    <w:p w14:paraId="44390EAF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48" w:author="Warren Page" w:date="2012-08-14T07:10:00Z"/>
          <w:rFonts w:ascii="Times New Roman" w:eastAsia="Times New Roman" w:hAnsi="Times New Roman" w:cs="Times New Roman"/>
        </w:rPr>
      </w:pPr>
      <w:ins w:id="149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Sundry Store for when you run out of the basic essentials. </w:t>
        </w:r>
      </w:ins>
    </w:p>
    <w:p w14:paraId="5BF51FBF" w14:textId="77777777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50" w:author="Warren Page" w:date="2012-08-14T07:10:00Z"/>
          <w:rFonts w:ascii="Times New Roman" w:eastAsia="Times New Roman" w:hAnsi="Times New Roman" w:cs="Times New Roman"/>
        </w:rPr>
      </w:pPr>
      <w:ins w:id="151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Medication management and pharmacy delivery services for your convenience. </w:t>
        </w:r>
      </w:ins>
    </w:p>
    <w:p w14:paraId="65CFC9DC" w14:textId="2307D68A" w:rsidR="00C52E3C" w:rsidRPr="00C52E3C" w:rsidRDefault="00C52E3C" w:rsidP="00C52E3C">
      <w:pPr>
        <w:numPr>
          <w:ilvl w:val="0"/>
          <w:numId w:val="6"/>
        </w:numPr>
        <w:spacing w:before="100" w:beforeAutospacing="1" w:after="100" w:afterAutospacing="1"/>
        <w:rPr>
          <w:ins w:id="152" w:author="Warren Page" w:date="2012-08-14T07:10:00Z"/>
          <w:rFonts w:ascii="Times New Roman" w:eastAsia="Times New Roman" w:hAnsi="Times New Roman" w:cs="Times New Roman"/>
        </w:rPr>
      </w:pPr>
      <w:ins w:id="153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RN </w:t>
        </w:r>
      </w:ins>
      <w:ins w:id="154" w:author="Warren Page" w:date="2012-08-14T07:13:00Z">
        <w:r>
          <w:rPr>
            <w:rFonts w:ascii="Times New Roman" w:eastAsia="Times New Roman" w:hAnsi="Times New Roman" w:cs="Times New Roman"/>
          </w:rPr>
          <w:t>Case</w:t>
        </w:r>
      </w:ins>
      <w:ins w:id="155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 Management Services is available. </w:t>
        </w:r>
      </w:ins>
    </w:p>
    <w:p w14:paraId="6F7FF734" w14:textId="77777777" w:rsidR="00C52E3C" w:rsidRPr="00C52E3C" w:rsidRDefault="00C52E3C" w:rsidP="00C52E3C">
      <w:pPr>
        <w:ind w:left="720"/>
        <w:rPr>
          <w:ins w:id="156" w:author="Warren Page" w:date="2012-08-14T07:10:00Z"/>
          <w:rFonts w:ascii="Times New Roman" w:eastAsia="Times New Roman" w:hAnsi="Times New Roman" w:cs="Times New Roman"/>
        </w:rPr>
      </w:pPr>
      <w:ins w:id="157" w:author="Warren Page" w:date="2012-08-14T07:10:00Z">
        <w:r w:rsidRPr="00C52E3C">
          <w:rPr>
            <w:rFonts w:ascii="Times New Roman" w:eastAsia="Times New Roman" w:hAnsi="Times New Roman" w:cs="Times New Roman"/>
            <w:b/>
            <w:bCs/>
          </w:rPr>
          <w:t>Assisted Living Amenities:</w:t>
        </w:r>
        <w:r w:rsidRPr="00C52E3C">
          <w:rPr>
            <w:rFonts w:ascii="Times New Roman" w:eastAsia="Times New Roman" w:hAnsi="Times New Roman" w:cs="Times New Roman"/>
          </w:rPr>
          <w:t xml:space="preserve"> </w:t>
        </w:r>
      </w:ins>
    </w:p>
    <w:p w14:paraId="52583DB6" w14:textId="461EF015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58" w:author="Warren Page" w:date="2012-08-14T07:10:00Z"/>
          <w:rFonts w:ascii="Times New Roman" w:eastAsia="Times New Roman" w:hAnsi="Times New Roman" w:cs="Times New Roman"/>
        </w:rPr>
      </w:pPr>
      <w:ins w:id="159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24-hour staffing to assist and respond as needed. </w:t>
        </w:r>
      </w:ins>
    </w:p>
    <w:p w14:paraId="1E444D14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60" w:author="Warren Page" w:date="2012-08-14T07:10:00Z"/>
          <w:rFonts w:ascii="Times New Roman" w:eastAsia="Times New Roman" w:hAnsi="Times New Roman" w:cs="Times New Roman"/>
        </w:rPr>
      </w:pPr>
      <w:ins w:id="161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Full-time RN Case Manager to help you manage your health needs and coordinate care and services with other health care providers. </w:t>
        </w:r>
      </w:ins>
    </w:p>
    <w:p w14:paraId="3D4DC990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62" w:author="Warren Page" w:date="2012-08-14T07:10:00Z"/>
          <w:rFonts w:ascii="Times New Roman" w:eastAsia="Times New Roman" w:hAnsi="Times New Roman" w:cs="Times New Roman"/>
        </w:rPr>
      </w:pPr>
      <w:ins w:id="163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Full-time Concierge to help you find services as you desire. </w:t>
        </w:r>
      </w:ins>
    </w:p>
    <w:p w14:paraId="6C3A7639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64" w:author="Warren Page" w:date="2012-08-14T07:10:00Z"/>
          <w:rFonts w:ascii="Times New Roman" w:eastAsia="Times New Roman" w:hAnsi="Times New Roman" w:cs="Times New Roman"/>
        </w:rPr>
      </w:pPr>
      <w:ins w:id="165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Emergency communication system with staff response for your security and peace of mind. </w:t>
        </w:r>
      </w:ins>
    </w:p>
    <w:p w14:paraId="19D64B8A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66" w:author="Warren Page" w:date="2012-08-14T07:10:00Z"/>
          <w:rFonts w:ascii="Times New Roman" w:eastAsia="Times New Roman" w:hAnsi="Times New Roman" w:cs="Times New Roman"/>
        </w:rPr>
      </w:pPr>
      <w:ins w:id="167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A robust activity and events schedule to keep you engaged, challenged and on the way to your personal best. </w:t>
        </w:r>
      </w:ins>
    </w:p>
    <w:p w14:paraId="4D1CB716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68" w:author="Warren Page" w:date="2012-08-14T07:10:00Z"/>
          <w:rFonts w:ascii="Times New Roman" w:eastAsia="Times New Roman" w:hAnsi="Times New Roman" w:cs="Times New Roman"/>
        </w:rPr>
      </w:pPr>
      <w:ins w:id="169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Intergenerational programs to help keep you young and young-at-heart. </w:t>
        </w:r>
      </w:ins>
    </w:p>
    <w:p w14:paraId="61A8AB8B" w14:textId="350643DE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70" w:author="Warren Page" w:date="2012-08-14T07:10:00Z"/>
          <w:rFonts w:ascii="Times New Roman" w:eastAsia="Times New Roman" w:hAnsi="Times New Roman" w:cs="Times New Roman"/>
        </w:rPr>
      </w:pPr>
      <w:ins w:id="171" w:author="Warren Page" w:date="2012-08-14T07:10:00Z">
        <w:r w:rsidRPr="00C52E3C">
          <w:rPr>
            <w:rFonts w:ascii="Times New Roman" w:eastAsia="Times New Roman" w:hAnsi="Times New Roman" w:cs="Times New Roman"/>
          </w:rPr>
          <w:t>Short walking distance to a wide variety of shops, health services, banks</w:t>
        </w:r>
      </w:ins>
      <w:ins w:id="172" w:author="Warren Page" w:date="2012-08-14T07:15:00Z">
        <w:r w:rsidR="003D19B9">
          <w:rPr>
            <w:rFonts w:ascii="Times New Roman" w:eastAsia="Times New Roman" w:hAnsi="Times New Roman" w:cs="Times New Roman"/>
          </w:rPr>
          <w:t>, mall</w:t>
        </w:r>
      </w:ins>
      <w:ins w:id="173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 an</w:t>
        </w:r>
        <w:r w:rsidR="003D19B9">
          <w:rPr>
            <w:rFonts w:ascii="Times New Roman" w:eastAsia="Times New Roman" w:hAnsi="Times New Roman" w:cs="Times New Roman"/>
          </w:rPr>
          <w:t>d grocer</w:t>
        </w:r>
      </w:ins>
      <w:ins w:id="174" w:author="Warren Page" w:date="2012-08-14T07:14:00Z">
        <w:r w:rsidR="003D19B9">
          <w:rPr>
            <w:rFonts w:ascii="Times New Roman" w:eastAsia="Times New Roman" w:hAnsi="Times New Roman" w:cs="Times New Roman"/>
          </w:rPr>
          <w:t>y</w:t>
        </w:r>
      </w:ins>
    </w:p>
    <w:p w14:paraId="1EC9EA8F" w14:textId="4C667231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75" w:author="Warren Page" w:date="2012-08-14T07:10:00Z"/>
          <w:rFonts w:ascii="Times New Roman" w:eastAsia="Times New Roman" w:hAnsi="Times New Roman" w:cs="Times New Roman"/>
        </w:rPr>
      </w:pPr>
      <w:ins w:id="176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Scheduled transportation for appointments, shopping, and outings </w:t>
        </w:r>
      </w:ins>
    </w:p>
    <w:p w14:paraId="43383B7A" w14:textId="4D5FA025" w:rsidR="00C52E3C" w:rsidRPr="00C52E3C" w:rsidRDefault="003D19B9" w:rsidP="00C52E3C">
      <w:pPr>
        <w:numPr>
          <w:ilvl w:val="0"/>
          <w:numId w:val="7"/>
        </w:numPr>
        <w:spacing w:before="100" w:beforeAutospacing="1" w:after="100" w:afterAutospacing="1"/>
        <w:rPr>
          <w:ins w:id="177" w:author="Warren Page" w:date="2012-08-14T07:10:00Z"/>
          <w:rFonts w:ascii="Times New Roman" w:eastAsia="Times New Roman" w:hAnsi="Times New Roman" w:cs="Times New Roman"/>
        </w:rPr>
      </w:pPr>
      <w:ins w:id="178" w:author="Warren Page" w:date="2012-08-14T07:10:00Z">
        <w:r>
          <w:rPr>
            <w:rFonts w:ascii="Times New Roman" w:eastAsia="Times New Roman" w:hAnsi="Times New Roman" w:cs="Times New Roman"/>
          </w:rPr>
          <w:t xml:space="preserve">All utilities </w:t>
        </w:r>
      </w:ins>
      <w:ins w:id="179" w:author="Warren Page" w:date="2012-08-14T07:15:00Z">
        <w:r>
          <w:rPr>
            <w:rFonts w:ascii="Times New Roman" w:eastAsia="Times New Roman" w:hAnsi="Times New Roman" w:cs="Times New Roman"/>
          </w:rPr>
          <w:t>excluding</w:t>
        </w:r>
      </w:ins>
      <w:ins w:id="180" w:author="Warren Page" w:date="2012-08-14T07:10:00Z">
        <w:r w:rsidR="00C52E3C" w:rsidRPr="00C52E3C">
          <w:rPr>
            <w:rFonts w:ascii="Times New Roman" w:eastAsia="Times New Roman" w:hAnsi="Times New Roman" w:cs="Times New Roman"/>
          </w:rPr>
          <w:t xml:space="preserve"> cable</w:t>
        </w:r>
        <w:r>
          <w:rPr>
            <w:rFonts w:ascii="Times New Roman" w:eastAsia="Times New Roman" w:hAnsi="Times New Roman" w:cs="Times New Roman"/>
          </w:rPr>
          <w:t xml:space="preserve"> and telephone </w:t>
        </w:r>
      </w:ins>
      <w:ins w:id="181" w:author="Warren Page" w:date="2012-08-14T07:15:00Z">
        <w:r>
          <w:rPr>
            <w:rFonts w:ascii="Times New Roman" w:eastAsia="Times New Roman" w:hAnsi="Times New Roman" w:cs="Times New Roman"/>
          </w:rPr>
          <w:t>included</w:t>
        </w:r>
      </w:ins>
      <w:ins w:id="182" w:author="Warren Page" w:date="2012-08-14T07:10:00Z">
        <w:r w:rsidR="00C52E3C" w:rsidRPr="00C52E3C">
          <w:rPr>
            <w:rFonts w:ascii="Times New Roman" w:eastAsia="Times New Roman" w:hAnsi="Times New Roman" w:cs="Times New Roman"/>
          </w:rPr>
          <w:t xml:space="preserve"> in monthly rental fees for your convenience. </w:t>
        </w:r>
      </w:ins>
    </w:p>
    <w:p w14:paraId="5F4E94C1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83" w:author="Warren Page" w:date="2012-08-14T07:10:00Z"/>
          <w:rFonts w:ascii="Times New Roman" w:eastAsia="Times New Roman" w:hAnsi="Times New Roman" w:cs="Times New Roman"/>
        </w:rPr>
      </w:pPr>
      <w:ins w:id="184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Private dining room(s) for family get-togethers and celebrations. </w:t>
        </w:r>
      </w:ins>
    </w:p>
    <w:p w14:paraId="64AD9D5B" w14:textId="688F7CA9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85" w:author="Warren Page" w:date="2012-08-14T07:10:00Z"/>
          <w:rFonts w:ascii="Times New Roman" w:eastAsia="Times New Roman" w:hAnsi="Times New Roman" w:cs="Times New Roman"/>
        </w:rPr>
      </w:pPr>
      <w:ins w:id="186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Wellness focus with walking paths, fitness gym, to keep you healthy. </w:t>
        </w:r>
      </w:ins>
    </w:p>
    <w:p w14:paraId="5BA8B1E2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87" w:author="Warren Page" w:date="2012-08-14T07:10:00Z"/>
          <w:rFonts w:ascii="Times New Roman" w:eastAsia="Times New Roman" w:hAnsi="Times New Roman" w:cs="Times New Roman"/>
        </w:rPr>
      </w:pPr>
      <w:ins w:id="188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Large outdoor summer vegetable gardening area for those with a green thumb. </w:t>
        </w:r>
      </w:ins>
    </w:p>
    <w:p w14:paraId="71BCFF78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89" w:author="Warren Page" w:date="2012-08-14T07:10:00Z"/>
          <w:rFonts w:ascii="Times New Roman" w:eastAsia="Times New Roman" w:hAnsi="Times New Roman" w:cs="Times New Roman"/>
        </w:rPr>
      </w:pPr>
      <w:ins w:id="190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High-tech safety and security systems for your peace of mind. </w:t>
        </w:r>
      </w:ins>
    </w:p>
    <w:p w14:paraId="229E2928" w14:textId="17BEAFE0" w:rsidR="00C52E3C" w:rsidRPr="003D19B9" w:rsidRDefault="003D19B9" w:rsidP="003D19B9">
      <w:pPr>
        <w:numPr>
          <w:ilvl w:val="0"/>
          <w:numId w:val="7"/>
        </w:numPr>
        <w:spacing w:before="100" w:beforeAutospacing="1" w:after="100" w:afterAutospacing="1"/>
        <w:rPr>
          <w:ins w:id="191" w:author="Warren Page" w:date="2012-08-14T07:10:00Z"/>
          <w:rFonts w:ascii="Times New Roman" w:eastAsia="Times New Roman" w:hAnsi="Times New Roman" w:cs="Times New Roman"/>
        </w:rPr>
      </w:pPr>
      <w:ins w:id="192" w:author="Warren Page" w:date="2012-08-14T07:16:00Z">
        <w:r>
          <w:rPr>
            <w:rFonts w:ascii="Times New Roman" w:eastAsia="Times New Roman" w:hAnsi="Times New Roman" w:cs="Times New Roman"/>
          </w:rPr>
          <w:t>Gazing pond</w:t>
        </w:r>
      </w:ins>
      <w:ins w:id="193" w:author="Warren Page" w:date="2012-08-14T07:10:00Z">
        <w:r w:rsidR="00C52E3C" w:rsidRPr="00C52E3C">
          <w:rPr>
            <w:rFonts w:ascii="Times New Roman" w:eastAsia="Times New Roman" w:hAnsi="Times New Roman" w:cs="Times New Roman"/>
          </w:rPr>
          <w:t xml:space="preserve"> for quiet moments, reflection, or identifying backyard birds. </w:t>
        </w:r>
      </w:ins>
    </w:p>
    <w:p w14:paraId="289D9D74" w14:textId="4A01508F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94" w:author="Warren Page" w:date="2012-08-14T07:10:00Z"/>
          <w:rFonts w:ascii="Times New Roman" w:eastAsia="Times New Roman" w:hAnsi="Times New Roman" w:cs="Times New Roman"/>
        </w:rPr>
      </w:pPr>
      <w:ins w:id="195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Library with for quiet enjoyment or lively book club discussions. </w:t>
        </w:r>
      </w:ins>
    </w:p>
    <w:p w14:paraId="41AE2E47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96" w:author="Warren Page" w:date="2012-08-14T07:10:00Z"/>
          <w:rFonts w:ascii="Times New Roman" w:eastAsia="Times New Roman" w:hAnsi="Times New Roman" w:cs="Times New Roman"/>
        </w:rPr>
      </w:pPr>
      <w:ins w:id="197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Wireless internet connection to stay in touch or Google just about anything. </w:t>
        </w:r>
      </w:ins>
    </w:p>
    <w:p w14:paraId="52322A0A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198" w:author="Warren Page" w:date="2012-08-14T07:10:00Z"/>
          <w:rFonts w:ascii="Times New Roman" w:eastAsia="Times New Roman" w:hAnsi="Times New Roman" w:cs="Times New Roman"/>
        </w:rPr>
      </w:pPr>
      <w:ins w:id="199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Private mailboxes for your convenience. </w:t>
        </w:r>
      </w:ins>
    </w:p>
    <w:p w14:paraId="6983B013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200" w:author="Warren Page" w:date="2012-08-14T07:10:00Z"/>
          <w:rFonts w:ascii="Times New Roman" w:eastAsia="Times New Roman" w:hAnsi="Times New Roman" w:cs="Times New Roman"/>
        </w:rPr>
      </w:pPr>
      <w:ins w:id="201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Pets are part of your family so they are welcome here. </w:t>
        </w:r>
      </w:ins>
    </w:p>
    <w:p w14:paraId="7C06BF10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202" w:author="Warren Page" w:date="2012-08-14T07:10:00Z"/>
          <w:rFonts w:ascii="Times New Roman" w:eastAsia="Times New Roman" w:hAnsi="Times New Roman" w:cs="Times New Roman"/>
        </w:rPr>
      </w:pPr>
      <w:ins w:id="203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Veterans Administration connects our special program and information for veterans. </w:t>
        </w:r>
      </w:ins>
    </w:p>
    <w:p w14:paraId="29DCB3D0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204" w:author="Warren Page" w:date="2012-08-14T07:10:00Z"/>
          <w:rFonts w:ascii="Times New Roman" w:eastAsia="Times New Roman" w:hAnsi="Times New Roman" w:cs="Times New Roman"/>
        </w:rPr>
      </w:pPr>
      <w:ins w:id="205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Life-long learning opportunities for MANY varying interests! </w:t>
        </w:r>
      </w:ins>
    </w:p>
    <w:p w14:paraId="12EAF4BA" w14:textId="77777777" w:rsidR="00C52E3C" w:rsidRPr="00C52E3C" w:rsidRDefault="00C52E3C" w:rsidP="00C52E3C">
      <w:pPr>
        <w:numPr>
          <w:ilvl w:val="0"/>
          <w:numId w:val="7"/>
        </w:numPr>
        <w:spacing w:before="100" w:beforeAutospacing="1" w:after="100" w:afterAutospacing="1"/>
        <w:rPr>
          <w:ins w:id="206" w:author="Warren Page" w:date="2012-08-14T07:10:00Z"/>
          <w:rFonts w:ascii="Times New Roman" w:eastAsia="Times New Roman" w:hAnsi="Times New Roman" w:cs="Times New Roman"/>
        </w:rPr>
      </w:pPr>
      <w:ins w:id="207" w:author="Warren Page" w:date="2012-08-14T07:10:00Z">
        <w:r w:rsidRPr="00C52E3C">
          <w:rPr>
            <w:rFonts w:ascii="Times New Roman" w:eastAsia="Times New Roman" w:hAnsi="Times New Roman" w:cs="Times New Roman"/>
          </w:rPr>
          <w:t xml:space="preserve">Theatre for large screen movies for your enjoyment with freshly popped popcorn for your fun and entertainment. </w:t>
        </w:r>
      </w:ins>
    </w:p>
    <w:p w14:paraId="2DA28B15" w14:textId="77777777" w:rsidR="00F0361B" w:rsidRDefault="00F0361B"/>
    <w:p w14:paraId="4FBE63CB" w14:textId="77777777" w:rsidR="00F0361B" w:rsidRDefault="00F0361B"/>
    <w:sectPr w:rsidR="00F0361B" w:rsidSect="00EA7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5D6"/>
    <w:multiLevelType w:val="multilevel"/>
    <w:tmpl w:val="609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26137"/>
    <w:multiLevelType w:val="hybridMultilevel"/>
    <w:tmpl w:val="9726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E7B8A"/>
    <w:multiLevelType w:val="multilevel"/>
    <w:tmpl w:val="5E9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51C90"/>
    <w:multiLevelType w:val="multilevel"/>
    <w:tmpl w:val="071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B23DD"/>
    <w:multiLevelType w:val="hybridMultilevel"/>
    <w:tmpl w:val="1DA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F4CC3"/>
    <w:multiLevelType w:val="hybridMultilevel"/>
    <w:tmpl w:val="3B38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73998"/>
    <w:multiLevelType w:val="multilevel"/>
    <w:tmpl w:val="7E3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1B"/>
    <w:rsid w:val="003D19B9"/>
    <w:rsid w:val="008A1F44"/>
    <w:rsid w:val="00C52E3C"/>
    <w:rsid w:val="00CB18A4"/>
    <w:rsid w:val="00D05D14"/>
    <w:rsid w:val="00EA7F86"/>
    <w:rsid w:val="00EF5CA1"/>
    <w:rsid w:val="00F0361B"/>
    <w:rsid w:val="00F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13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Witham</dc:creator>
  <cp:lastModifiedBy>Warren Page</cp:lastModifiedBy>
  <cp:revision>2</cp:revision>
  <dcterms:created xsi:type="dcterms:W3CDTF">2012-08-14T14:18:00Z</dcterms:created>
  <dcterms:modified xsi:type="dcterms:W3CDTF">2012-08-14T14:18:00Z</dcterms:modified>
</cp:coreProperties>
</file>